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"/>
        <w:gridCol w:w="3345"/>
        <w:gridCol w:w="1456"/>
        <w:gridCol w:w="3544"/>
      </w:tblGrid>
      <w:tr w:rsidR="00F2407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F2407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1.0.1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Franco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Aldunate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Cordero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07/23/2017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4078" w:rsidRDefault="008C45C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First change made</w:t>
            </w:r>
          </w:p>
        </w:tc>
      </w:tr>
      <w:tr w:rsidR="008C45C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5C8" w:rsidRPr="000F3489" w:rsidRDefault="008C45C8" w:rsidP="008C45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1.0.2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5C8" w:rsidRPr="000F3489" w:rsidRDefault="008C45C8" w:rsidP="008C45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Oscar </w:t>
            </w:r>
            <w:proofErr w:type="spellStart"/>
            <w:r>
              <w:rPr>
                <w:sz w:val="24"/>
              </w:rPr>
              <w:t>Delgadillo</w:t>
            </w:r>
            <w:proofErr w:type="spellEnd"/>
            <w:r>
              <w:rPr>
                <w:sz w:val="24"/>
              </w:rPr>
              <w:t xml:space="preserve"> Tovar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5C8" w:rsidRPr="000F3489" w:rsidRDefault="008C45C8" w:rsidP="008C45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07/24/2017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45C8" w:rsidRDefault="008C45C8" w:rsidP="008C45C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Add Software Testing concept</w:t>
            </w:r>
          </w:p>
        </w:tc>
      </w:tr>
    </w:tbl>
    <w:p w:rsidR="00F24078" w:rsidRDefault="00F24078">
      <w:pPr>
        <w:rPr>
          <w:rFonts w:ascii="Calibri" w:eastAsia="Calibri" w:hAnsi="Calibri" w:cs="Calibri"/>
          <w:sz w:val="24"/>
        </w:rPr>
      </w:pPr>
    </w:p>
    <w:p w:rsidR="00F24078" w:rsidRDefault="008C45C8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Software Quality </w:t>
      </w:r>
    </w:p>
    <w:p w:rsidR="00F24078" w:rsidRDefault="008C45C8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Software Quality is the value given by stakeholders which are end-users and administrators.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stakeholder is an organization who will be financially impacted by the outcome of the solution and is clearly much more than just a standard end-user. A stakeholder may be one of the following: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direct or indirect user of the system.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A manager of a group of users.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 senior manager or company director.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Developer(s) who are working on other systems that integrate or interact with the one under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development</w:t>
      </w:r>
      <w:proofErr w:type="gramEnd"/>
      <w:r>
        <w:rPr>
          <w:rFonts w:ascii="Arial" w:eastAsia="Arial" w:hAnsi="Arial" w:cs="Arial"/>
          <w:sz w:val="24"/>
        </w:rPr>
        <w:t>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An operations or IT staff member.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The owner who funds the project.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Auditor.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• Your program/portfolio manager.</w:t>
      </w:r>
    </w:p>
    <w:p w:rsidR="00F2407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4979" w:dyaOrig="2280">
          <v:rect id="rectole0000000000" o:spid="_x0000_i1025" style="width:249pt;height:114pt" o:ole="" o:preferrelative="t" stroked="f">
            <v:imagedata r:id="rId5" o:title=""/>
          </v:rect>
          <o:OLEObject Type="Embed" ProgID="StaticDib" ShapeID="rectole0000000000" DrawAspect="Content" ObjectID="_1562400470" r:id="rId6"/>
        </w:object>
      </w:r>
    </w:p>
    <w:p w:rsidR="00F24078" w:rsidRDefault="00F24078">
      <w:pPr>
        <w:spacing w:after="0" w:line="240" w:lineRule="auto"/>
        <w:rPr>
          <w:rFonts w:ascii="Arial" w:eastAsia="Arial" w:hAnsi="Arial" w:cs="Arial"/>
          <w:sz w:val="24"/>
        </w:rPr>
      </w:pPr>
    </w:p>
    <w:p w:rsidR="008C45C8" w:rsidRPr="00947B11" w:rsidRDefault="008C45C8" w:rsidP="008C45C8">
      <w:pPr>
        <w:rPr>
          <w:b/>
          <w:sz w:val="24"/>
        </w:rPr>
      </w:pPr>
      <w:r w:rsidRPr="00947B11">
        <w:rPr>
          <w:b/>
          <w:sz w:val="24"/>
        </w:rPr>
        <w:t>What is Software Testing?</w:t>
      </w:r>
    </w:p>
    <w:p w:rsidR="008C45C8" w:rsidRPr="00947B11" w:rsidRDefault="008C45C8" w:rsidP="008C45C8">
      <w:pPr>
        <w:jc w:val="both"/>
        <w:rPr>
          <w:rFonts w:cs="Arial"/>
          <w:sz w:val="24"/>
        </w:rPr>
      </w:pPr>
      <w:r w:rsidRPr="00947B11">
        <w:rPr>
          <w:rFonts w:cs="Arial"/>
          <w:sz w:val="24"/>
        </w:rPr>
        <w:t>Software testing is an activity to check whether the actual results match the expected results and to ensure that the software system is defect free. It involves execution of a software component or system component to evaluate one or more properties of interest.</w:t>
      </w:r>
    </w:p>
    <w:p w:rsidR="008C45C8" w:rsidRDefault="008C45C8">
      <w:pPr>
        <w:spacing w:after="0" w:line="240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sectPr w:rsidR="008C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24078"/>
    <w:rsid w:val="008C45C8"/>
    <w:rsid w:val="00F2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2017-07-24T15:21:00Z</dcterms:created>
  <dcterms:modified xsi:type="dcterms:W3CDTF">2017-07-24T15:21:00Z</dcterms:modified>
</cp:coreProperties>
</file>